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41D9D" w14:textId="77777777" w:rsidR="00EB50ED" w:rsidRPr="00EB50ED" w:rsidRDefault="00EB50ED" w:rsidP="00EB50ED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bookmarkStart w:id="0" w:name="_GoBack"/>
      <w:r w:rsidRPr="00EB50ED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sqlserver2008远程过程调用失败怎么解决</w:t>
      </w:r>
    </w:p>
    <w:bookmarkEnd w:id="0"/>
    <w:p w14:paraId="2340F3D7" w14:textId="77777777" w:rsidR="00EB50ED" w:rsidRPr="00EB50ED" w:rsidRDefault="00EB50ED" w:rsidP="00EB50ED">
      <w:pPr>
        <w:widowControl/>
        <w:shd w:val="clear" w:color="auto" w:fill="FFFFFF"/>
        <w:spacing w:line="435" w:lineRule="atLeast"/>
        <w:jc w:val="left"/>
        <w:rPr>
          <w:ins w:id="1" w:author="Unknown"/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  <w:r w:rsidRPr="00EB50ED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4DC86F"/>
        </w:rPr>
        <w:t> 我来答</w:t>
      </w:r>
      <w:r w:rsidRPr="00EB50ED"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  <w:t> </w:t>
      </w:r>
    </w:p>
    <w:p w14:paraId="0DD756DA" w14:textId="77777777" w:rsidR="00EB50ED" w:rsidRPr="00EB50ED" w:rsidRDefault="00EB50ED" w:rsidP="00EB50ED">
      <w:pPr>
        <w:widowControl/>
        <w:shd w:val="clear" w:color="auto" w:fill="FFFFFF"/>
        <w:spacing w:line="510" w:lineRule="atLeast"/>
        <w:jc w:val="left"/>
        <w:rPr>
          <w:ins w:id="2" w:author="Unknown"/>
          <w:rFonts w:ascii="PingFangSC-Regular" w:eastAsia="微软雅黑" w:hAnsi="PingFangSC-Regular" w:cs="宋体" w:hint="eastAsia"/>
          <w:color w:val="9EACB6"/>
          <w:kern w:val="0"/>
          <w:sz w:val="18"/>
          <w:szCs w:val="18"/>
        </w:rPr>
      </w:pPr>
      <w:ins w:id="3" w:author="Unknown">
        <w:r w:rsidRPr="00EB50ED">
          <w:rPr>
            <w:rFonts w:ascii="PingFangSC-Regular" w:eastAsia="微软雅黑" w:hAnsi="PingFangSC-Regular" w:cs="宋体"/>
            <w:color w:val="9EACB6"/>
            <w:kern w:val="0"/>
            <w:sz w:val="18"/>
            <w:szCs w:val="18"/>
          </w:rPr>
          <w:t>分享</w:t>
        </w:r>
      </w:ins>
    </w:p>
    <w:p w14:paraId="192B9136" w14:textId="77777777" w:rsidR="00EB50ED" w:rsidRPr="00EB50ED" w:rsidRDefault="00EB50ED" w:rsidP="00EB50ED">
      <w:pPr>
        <w:widowControl/>
        <w:shd w:val="clear" w:color="auto" w:fill="FFFFFF"/>
        <w:spacing w:line="435" w:lineRule="atLeast"/>
        <w:jc w:val="left"/>
        <w:rPr>
          <w:rFonts w:ascii="微软雅黑" w:eastAsia="微软雅黑" w:hAnsi="微软雅黑" w:cs="宋体"/>
          <w:color w:val="9EADB6"/>
          <w:kern w:val="0"/>
          <w:sz w:val="18"/>
          <w:szCs w:val="18"/>
        </w:rPr>
      </w:pPr>
      <w:r w:rsidRPr="00EB50ED"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  <w:t> </w:t>
      </w:r>
      <w:ins w:id="4" w:author="Unknown">
        <w:r w:rsidRPr="00EB50ED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fldChar w:fldCharType="begin"/>
        </w:r>
        <w:r w:rsidRPr="00EB50ED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instrText xml:space="preserve"> HYPERLINK "javascript:void(0)" </w:instrText>
        </w:r>
        <w:r w:rsidRPr="00EB50ED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fldChar w:fldCharType="separate"/>
        </w:r>
        <w:r w:rsidRPr="00EB50ED">
          <w:rPr>
            <w:rFonts w:ascii="PingFangSC-Regular" w:eastAsia="微软雅黑" w:hAnsi="PingFangSC-Regular" w:cs="宋体"/>
            <w:color w:val="9EACB6"/>
            <w:kern w:val="0"/>
            <w:sz w:val="18"/>
            <w:szCs w:val="18"/>
            <w:u w:val="single"/>
          </w:rPr>
          <w:t>举报</w:t>
        </w:r>
        <w:r w:rsidRPr="00EB50ED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fldChar w:fldCharType="end"/>
        </w:r>
      </w:ins>
    </w:p>
    <w:p w14:paraId="376E77F2" w14:textId="77777777" w:rsidR="00EB50ED" w:rsidRPr="00EB50ED" w:rsidRDefault="00EB50ED" w:rsidP="00EB50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7A8F9A"/>
          <w:kern w:val="0"/>
          <w:sz w:val="27"/>
          <w:szCs w:val="27"/>
        </w:rPr>
      </w:pPr>
      <w:r w:rsidRPr="00EB50ED">
        <w:rPr>
          <w:rFonts w:ascii="微软雅黑" w:eastAsia="微软雅黑" w:hAnsi="微软雅黑" w:cs="宋体" w:hint="eastAsia"/>
          <w:b/>
          <w:bCs/>
          <w:color w:val="7A8F9A"/>
          <w:kern w:val="0"/>
          <w:sz w:val="27"/>
          <w:szCs w:val="27"/>
          <w:shd w:val="clear" w:color="auto" w:fill="FFFFFF"/>
        </w:rPr>
        <w:t>1个回答</w:t>
      </w:r>
    </w:p>
    <w:p w14:paraId="23FC42A7" w14:textId="77777777" w:rsidR="00EB50ED" w:rsidRPr="00EB50ED" w:rsidRDefault="00EB50ED" w:rsidP="00EB50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7A8F9A"/>
          <w:kern w:val="0"/>
          <w:sz w:val="18"/>
          <w:szCs w:val="18"/>
        </w:rPr>
      </w:pPr>
      <w:hyperlink r:id="rId4" w:tgtFrame="_blank" w:history="1">
        <w:r w:rsidRPr="00EB50ED">
          <w:rPr>
            <w:rFonts w:ascii="微软雅黑" w:eastAsia="微软雅黑" w:hAnsi="微软雅黑" w:cs="宋体" w:hint="eastAsia"/>
            <w:color w:val="000000"/>
            <w:kern w:val="0"/>
            <w:sz w:val="18"/>
            <w:szCs w:val="18"/>
          </w:rPr>
          <w:t>#</w:t>
        </w:r>
        <w:proofErr w:type="gramStart"/>
        <w:r w:rsidRPr="00EB50ED">
          <w:rPr>
            <w:rFonts w:ascii="微软雅黑" w:eastAsia="微软雅黑" w:hAnsi="微软雅黑" w:cs="宋体" w:hint="eastAsia"/>
            <w:color w:val="000000"/>
            <w:kern w:val="0"/>
            <w:sz w:val="18"/>
            <w:szCs w:val="18"/>
          </w:rPr>
          <w:t>热议#</w:t>
        </w:r>
        <w:proofErr w:type="gramEnd"/>
        <w:r w:rsidRPr="00EB50ED">
          <w:rPr>
            <w:rFonts w:ascii="微软雅黑" w:eastAsia="微软雅黑" w:hAnsi="微软雅黑" w:cs="宋体" w:hint="eastAsia"/>
            <w:color w:val="34B458"/>
            <w:kern w:val="0"/>
            <w:sz w:val="18"/>
            <w:szCs w:val="18"/>
            <w:u w:val="single"/>
          </w:rPr>
          <w:t> </w:t>
        </w:r>
        <w:r w:rsidRPr="00EB50ED">
          <w:rPr>
            <w:rFonts w:ascii="微软雅黑" w:eastAsia="微软雅黑" w:hAnsi="微软雅黑" w:cs="宋体" w:hint="eastAsia"/>
            <w:color w:val="34B458"/>
            <w:kern w:val="0"/>
            <w:sz w:val="18"/>
            <w:szCs w:val="18"/>
          </w:rPr>
          <w:t>韩庚卢靖</w:t>
        </w:r>
        <w:proofErr w:type="gramStart"/>
        <w:r w:rsidRPr="00EB50ED">
          <w:rPr>
            <w:rFonts w:ascii="微软雅黑" w:eastAsia="微软雅黑" w:hAnsi="微软雅黑" w:cs="宋体" w:hint="eastAsia"/>
            <w:color w:val="34B458"/>
            <w:kern w:val="0"/>
            <w:sz w:val="18"/>
            <w:szCs w:val="18"/>
          </w:rPr>
          <w:t>姗</w:t>
        </w:r>
        <w:proofErr w:type="gramEnd"/>
        <w:r w:rsidRPr="00EB50ED">
          <w:rPr>
            <w:rFonts w:ascii="微软雅黑" w:eastAsia="微软雅黑" w:hAnsi="微软雅黑" w:cs="宋体" w:hint="eastAsia"/>
            <w:color w:val="34B458"/>
            <w:kern w:val="0"/>
            <w:sz w:val="18"/>
            <w:szCs w:val="18"/>
          </w:rPr>
          <w:t>结婚，“男孩女孩”的爱情你羡慕吗？</w:t>
        </w:r>
      </w:hyperlink>
    </w:p>
    <w:p w14:paraId="1F95BBF0" w14:textId="77799FCA" w:rsidR="00EB50ED" w:rsidRPr="00EB50ED" w:rsidRDefault="00EB50ED" w:rsidP="00EB50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B50ED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16A18C68" wp14:editId="4AF0159A">
            <wp:extent cx="95250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0E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折柳成萌</w:t>
      </w:r>
      <w:r w:rsidRPr="00EB50ED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EB50E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B50ED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2017-11-23</w:t>
      </w:r>
    </w:p>
    <w:p w14:paraId="4E57B3AA" w14:textId="77777777" w:rsidR="00EB50ED" w:rsidRPr="00EB50ED" w:rsidRDefault="00EB50ED" w:rsidP="00EB50ED">
      <w:pPr>
        <w:widowControl/>
        <w:shd w:val="clear" w:color="auto" w:fill="FFFFFF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第一种办法就是</w:t>
      </w:r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打开控制面板，找到卸载程序，把</w:t>
      </w:r>
      <w:proofErr w:type="gramStart"/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Microsoft SQL Server 2013（2012） Express </w:t>
      </w:r>
      <w:proofErr w:type="spellStart"/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LocalDB</w:t>
      </w:r>
      <w:proofErr w:type="spellEnd"/>
      <w:proofErr w:type="gramStart"/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卸载掉，然后打开SQL Server 配置管理器，就会显示正常使用。</w:t>
      </w:r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第二种办法就是升级数据库</w:t>
      </w:r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使用更高版本的数据库，或者升级SqlServer2008为SP1或者SP2。</w:t>
      </w:r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3</w:t>
      </w:r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第三种方法就是手动启动数据库服务项</w:t>
      </w:r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方法如下：</w:t>
      </w:r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gramStart"/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右击“</w:t>
      </w:r>
      <w:proofErr w:type="gramEnd"/>
      <w:r w:rsidRPr="00EB50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计算机”→“管理”→“服务”，找到SQL Server（MSSQLSERVER），右击，选择“启动”。此时登陆数据库不会有问题，但是重新启动系统后，问题会依旧存在的。</w:t>
      </w:r>
    </w:p>
    <w:p w14:paraId="2A51BC7D" w14:textId="77777777" w:rsidR="006A6C19" w:rsidRDefault="006A6C19"/>
    <w:sectPr w:rsidR="006A6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01"/>
    <w:rsid w:val="006A6C19"/>
    <w:rsid w:val="00B87801"/>
    <w:rsid w:val="00EB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93051-570D-4BF8-9323-86F27A88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50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0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EB50ED"/>
  </w:style>
  <w:style w:type="character" w:customStyle="1" w:styleId="iknow-icons">
    <w:name w:val="iknow-icons"/>
    <w:basedOn w:val="a0"/>
    <w:rsid w:val="00EB50ED"/>
  </w:style>
  <w:style w:type="character" w:styleId="a3">
    <w:name w:val="Emphasis"/>
    <w:basedOn w:val="a0"/>
    <w:uiPriority w:val="20"/>
    <w:qFormat/>
    <w:rsid w:val="00EB50ED"/>
    <w:rPr>
      <w:i/>
      <w:iCs/>
    </w:rPr>
  </w:style>
  <w:style w:type="character" w:styleId="a4">
    <w:name w:val="Hyperlink"/>
    <w:basedOn w:val="a0"/>
    <w:uiPriority w:val="99"/>
    <w:semiHidden/>
    <w:unhideWhenUsed/>
    <w:rsid w:val="00EB50ED"/>
    <w:rPr>
      <w:color w:val="0000FF"/>
      <w:u w:val="single"/>
    </w:rPr>
  </w:style>
  <w:style w:type="character" w:customStyle="1" w:styleId="question-all-answers-title">
    <w:name w:val="question-all-answers-title"/>
    <w:basedOn w:val="a0"/>
    <w:rsid w:val="00EB50ED"/>
  </w:style>
  <w:style w:type="character" w:customStyle="1" w:styleId="text-chain-title">
    <w:name w:val="text-chain-title"/>
    <w:basedOn w:val="a0"/>
    <w:rsid w:val="00EB50ED"/>
  </w:style>
  <w:style w:type="character" w:customStyle="1" w:styleId="text-chain-content">
    <w:name w:val="text-chain-content"/>
    <w:basedOn w:val="a0"/>
    <w:rsid w:val="00EB50ED"/>
  </w:style>
  <w:style w:type="character" w:customStyle="1" w:styleId="wgt-replyer-all-uname">
    <w:name w:val="wgt-replyer-all-uname"/>
    <w:basedOn w:val="a0"/>
    <w:rsid w:val="00EB50ED"/>
  </w:style>
  <w:style w:type="character" w:customStyle="1" w:styleId="wgt-replyer-all-time">
    <w:name w:val="wgt-replyer-all-time"/>
    <w:basedOn w:val="a0"/>
    <w:rsid w:val="00EB5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1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1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24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2596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1006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342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zhidao.baidu.com/question/188894186456157362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2</cp:revision>
  <dcterms:created xsi:type="dcterms:W3CDTF">2019-12-30T01:08:00Z</dcterms:created>
  <dcterms:modified xsi:type="dcterms:W3CDTF">2019-12-30T01:08:00Z</dcterms:modified>
</cp:coreProperties>
</file>