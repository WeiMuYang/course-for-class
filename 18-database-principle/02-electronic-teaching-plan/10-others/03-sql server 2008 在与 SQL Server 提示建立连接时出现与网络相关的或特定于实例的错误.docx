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7F3C85" w14:textId="77777777" w:rsidR="009309CA" w:rsidRPr="009309CA" w:rsidRDefault="009309CA" w:rsidP="009309CA">
      <w:pPr>
        <w:widowControl/>
        <w:shd w:val="clear" w:color="auto" w:fill="FFFFFF"/>
        <w:wordWrap w:val="0"/>
        <w:spacing w:line="390" w:lineRule="atLeast"/>
        <w:jc w:val="left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 w:val="24"/>
          <w:szCs w:val="24"/>
        </w:rPr>
      </w:pPr>
      <w:proofErr w:type="spellStart"/>
      <w:r w:rsidRPr="009309CA">
        <w:rPr>
          <w:rFonts w:ascii="微软雅黑" w:eastAsia="微软雅黑" w:hAnsi="微软雅黑" w:cs="宋体" w:hint="eastAsia"/>
          <w:color w:val="333333"/>
          <w:kern w:val="36"/>
          <w:sz w:val="36"/>
          <w:szCs w:val="36"/>
        </w:rPr>
        <w:t>sql</w:t>
      </w:r>
      <w:proofErr w:type="spellEnd"/>
      <w:r w:rsidRPr="009309CA">
        <w:rPr>
          <w:rFonts w:ascii="微软雅黑" w:eastAsia="微软雅黑" w:hAnsi="微软雅黑" w:cs="宋体" w:hint="eastAsia"/>
          <w:color w:val="333333"/>
          <w:kern w:val="36"/>
          <w:sz w:val="36"/>
          <w:szCs w:val="36"/>
        </w:rPr>
        <w:t xml:space="preserve"> server 2008 在与 SQL Server 提示建立连接时出现与网络相关的或特定于实例的错误</w:t>
      </w:r>
    </w:p>
    <w:p w14:paraId="7241B040" w14:textId="77777777" w:rsidR="009309CA" w:rsidRPr="009309CA" w:rsidRDefault="009309CA" w:rsidP="009309CA">
      <w:pPr>
        <w:widowControl/>
        <w:shd w:val="clear" w:color="auto" w:fill="FFFFFF"/>
        <w:wordWrap w:val="0"/>
        <w:spacing w:line="36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9309CA">
        <w:rPr>
          <w:rFonts w:ascii="微软雅黑" w:eastAsia="微软雅黑" w:hAnsi="微软雅黑" w:cs="宋体" w:hint="eastAsia"/>
          <w:color w:val="333333"/>
          <w:kern w:val="0"/>
          <w:szCs w:val="21"/>
        </w:rPr>
        <w:t>在与</w:t>
      </w:r>
      <w:proofErr w:type="spellStart"/>
      <w:r w:rsidRPr="009309CA">
        <w:rPr>
          <w:rFonts w:ascii="微软雅黑" w:eastAsia="微软雅黑" w:hAnsi="微软雅黑" w:cs="宋体" w:hint="eastAsia"/>
          <w:color w:val="333333"/>
          <w:kern w:val="0"/>
          <w:szCs w:val="21"/>
        </w:rPr>
        <w:t>SQLServer</w:t>
      </w:r>
      <w:proofErr w:type="spellEnd"/>
      <w:r w:rsidRPr="009309CA">
        <w:rPr>
          <w:rFonts w:ascii="微软雅黑" w:eastAsia="微软雅黑" w:hAnsi="微软雅黑" w:cs="宋体" w:hint="eastAsia"/>
          <w:color w:val="333333"/>
          <w:kern w:val="0"/>
          <w:szCs w:val="21"/>
        </w:rPr>
        <w:t>建立连接时出现与网络相关的或特定于实例的错误。未找到或无法访问服务器。请验证实例名称是否正确并且</w:t>
      </w:r>
      <w:proofErr w:type="spellStart"/>
      <w:r w:rsidRPr="009309CA">
        <w:rPr>
          <w:rFonts w:ascii="微软雅黑" w:eastAsia="微软雅黑" w:hAnsi="微软雅黑" w:cs="宋体" w:hint="eastAsia"/>
          <w:color w:val="333333"/>
          <w:kern w:val="0"/>
          <w:szCs w:val="21"/>
        </w:rPr>
        <w:t>SQLServer</w:t>
      </w:r>
      <w:proofErr w:type="spellEnd"/>
      <w:r w:rsidRPr="009309CA">
        <w:rPr>
          <w:rFonts w:ascii="微软雅黑" w:eastAsia="微软雅黑" w:hAnsi="微软雅黑" w:cs="宋体" w:hint="eastAsia"/>
          <w:color w:val="333333"/>
          <w:kern w:val="0"/>
          <w:szCs w:val="21"/>
        </w:rPr>
        <w:t>已配置为允许远程连接。(</w:t>
      </w:r>
      <w:proofErr w:type="spellStart"/>
      <w:r w:rsidRPr="009309CA">
        <w:rPr>
          <w:rFonts w:ascii="微软雅黑" w:eastAsia="微软雅黑" w:hAnsi="微软雅黑" w:cs="宋体" w:hint="eastAsia"/>
          <w:color w:val="333333"/>
          <w:kern w:val="0"/>
          <w:szCs w:val="21"/>
        </w:rPr>
        <w:t>provider:SQL</w:t>
      </w:r>
      <w:proofErr w:type="spellEnd"/>
      <w:r w:rsidRPr="009309CA">
        <w:rPr>
          <w:rFonts w:ascii="微软雅黑" w:eastAsia="微软雅黑" w:hAnsi="微软雅黑" w:cs="宋体" w:hint="eastAsia"/>
          <w:color w:val="333333"/>
          <w:kern w:val="0"/>
          <w:szCs w:val="21"/>
        </w:rPr>
        <w:t>网络接口,error:26...</w:t>
      </w:r>
      <w:hyperlink r:id="rId4" w:history="1">
        <w:r w:rsidRPr="009309CA">
          <w:rPr>
            <w:rFonts w:ascii="微软雅黑" w:eastAsia="微软雅黑" w:hAnsi="微软雅黑" w:cs="宋体" w:hint="eastAsia"/>
            <w:color w:val="7A8F9A"/>
            <w:kern w:val="0"/>
            <w:szCs w:val="21"/>
            <w:u w:val="single"/>
          </w:rPr>
          <w:t>展开</w:t>
        </w:r>
      </w:hyperlink>
    </w:p>
    <w:p w14:paraId="5D1383DB" w14:textId="77777777" w:rsidR="009309CA" w:rsidRPr="009309CA" w:rsidRDefault="009309CA" w:rsidP="009309CA">
      <w:pPr>
        <w:widowControl/>
        <w:shd w:val="clear" w:color="auto" w:fill="FFFFFF"/>
        <w:spacing w:line="435" w:lineRule="atLeast"/>
        <w:jc w:val="left"/>
        <w:rPr>
          <w:ins w:id="0" w:author="Unknown"/>
          <w:rFonts w:ascii="微软雅黑" w:eastAsia="微软雅黑" w:hAnsi="微软雅黑" w:cs="宋体" w:hint="eastAsia"/>
          <w:color w:val="9EADB6"/>
          <w:kern w:val="0"/>
          <w:sz w:val="18"/>
          <w:szCs w:val="18"/>
        </w:rPr>
      </w:pPr>
      <w:r w:rsidRPr="009309CA">
        <w:rPr>
          <w:rFonts w:ascii="微软雅黑" w:eastAsia="微软雅黑" w:hAnsi="微软雅黑" w:cs="宋体" w:hint="eastAsia"/>
          <w:color w:val="FFFFFF"/>
          <w:kern w:val="0"/>
          <w:szCs w:val="21"/>
          <w:shd w:val="clear" w:color="auto" w:fill="4DC86F"/>
        </w:rPr>
        <w:t> 我来答</w:t>
      </w:r>
      <w:r w:rsidRPr="009309CA">
        <w:rPr>
          <w:rFonts w:ascii="微软雅黑" w:eastAsia="微软雅黑" w:hAnsi="微软雅黑" w:cs="宋体" w:hint="eastAsia"/>
          <w:color w:val="9EADB6"/>
          <w:kern w:val="0"/>
          <w:sz w:val="18"/>
          <w:szCs w:val="18"/>
        </w:rPr>
        <w:t> </w:t>
      </w:r>
      <w:bookmarkStart w:id="1" w:name="_GoBack"/>
      <w:bookmarkEnd w:id="1"/>
    </w:p>
    <w:p w14:paraId="50B64518" w14:textId="77777777" w:rsidR="009309CA" w:rsidRPr="009309CA" w:rsidRDefault="009309CA" w:rsidP="009309CA">
      <w:pPr>
        <w:widowControl/>
        <w:shd w:val="clear" w:color="auto" w:fill="FFFFFF"/>
        <w:spacing w:line="510" w:lineRule="atLeast"/>
        <w:jc w:val="left"/>
        <w:rPr>
          <w:ins w:id="2" w:author="Unknown"/>
          <w:rFonts w:ascii="PingFangSC-Regular" w:eastAsia="微软雅黑" w:hAnsi="PingFangSC-Regular" w:cs="宋体" w:hint="eastAsia"/>
          <w:color w:val="9EACB6"/>
          <w:kern w:val="0"/>
          <w:sz w:val="18"/>
          <w:szCs w:val="18"/>
        </w:rPr>
      </w:pPr>
      <w:ins w:id="3" w:author="Unknown">
        <w:r w:rsidRPr="009309CA">
          <w:rPr>
            <w:rFonts w:ascii="PingFangSC-Regular" w:eastAsia="微软雅黑" w:hAnsi="PingFangSC-Regular" w:cs="宋体"/>
            <w:color w:val="9EACB6"/>
            <w:kern w:val="0"/>
            <w:sz w:val="18"/>
            <w:szCs w:val="18"/>
          </w:rPr>
          <w:t>分享</w:t>
        </w:r>
      </w:ins>
    </w:p>
    <w:p w14:paraId="7B859011" w14:textId="77777777" w:rsidR="009309CA" w:rsidRPr="009309CA" w:rsidRDefault="009309CA" w:rsidP="009309CA">
      <w:pPr>
        <w:widowControl/>
        <w:shd w:val="clear" w:color="auto" w:fill="FFFFFF"/>
        <w:spacing w:line="435" w:lineRule="atLeast"/>
        <w:jc w:val="left"/>
        <w:rPr>
          <w:rFonts w:ascii="微软雅黑" w:eastAsia="微软雅黑" w:hAnsi="微软雅黑" w:cs="宋体"/>
          <w:color w:val="9EADB6"/>
          <w:kern w:val="0"/>
          <w:sz w:val="18"/>
          <w:szCs w:val="18"/>
        </w:rPr>
      </w:pPr>
      <w:r w:rsidRPr="009309CA">
        <w:rPr>
          <w:rFonts w:ascii="微软雅黑" w:eastAsia="微软雅黑" w:hAnsi="微软雅黑" w:cs="宋体" w:hint="eastAsia"/>
          <w:color w:val="9EADB6"/>
          <w:kern w:val="0"/>
          <w:sz w:val="18"/>
          <w:szCs w:val="18"/>
        </w:rPr>
        <w:t> </w:t>
      </w:r>
      <w:ins w:id="4" w:author="Unknown">
        <w:r w:rsidRPr="009309CA">
          <w:rPr>
            <w:rFonts w:ascii="微软雅黑" w:eastAsia="微软雅黑" w:hAnsi="微软雅黑" w:cs="宋体"/>
            <w:color w:val="333333"/>
            <w:kern w:val="0"/>
            <w:sz w:val="18"/>
            <w:szCs w:val="18"/>
          </w:rPr>
          <w:fldChar w:fldCharType="begin"/>
        </w:r>
        <w:r w:rsidRPr="009309CA">
          <w:rPr>
            <w:rFonts w:ascii="微软雅黑" w:eastAsia="微软雅黑" w:hAnsi="微软雅黑" w:cs="宋体"/>
            <w:color w:val="333333"/>
            <w:kern w:val="0"/>
            <w:sz w:val="18"/>
            <w:szCs w:val="18"/>
          </w:rPr>
          <w:instrText xml:space="preserve"> HYPERLINK "javascript:void(0)" </w:instrText>
        </w:r>
        <w:r w:rsidRPr="009309CA">
          <w:rPr>
            <w:rFonts w:ascii="微软雅黑" w:eastAsia="微软雅黑" w:hAnsi="微软雅黑" w:cs="宋体"/>
            <w:color w:val="333333"/>
            <w:kern w:val="0"/>
            <w:sz w:val="18"/>
            <w:szCs w:val="18"/>
          </w:rPr>
          <w:fldChar w:fldCharType="separate"/>
        </w:r>
        <w:r w:rsidRPr="009309CA">
          <w:rPr>
            <w:rFonts w:ascii="PingFangSC-Regular" w:eastAsia="微软雅黑" w:hAnsi="PingFangSC-Regular" w:cs="宋体"/>
            <w:color w:val="9EACB6"/>
            <w:kern w:val="0"/>
            <w:sz w:val="18"/>
            <w:szCs w:val="18"/>
            <w:u w:val="single"/>
          </w:rPr>
          <w:t>举报</w:t>
        </w:r>
        <w:r w:rsidRPr="009309CA">
          <w:rPr>
            <w:rFonts w:ascii="微软雅黑" w:eastAsia="微软雅黑" w:hAnsi="微软雅黑" w:cs="宋体"/>
            <w:color w:val="333333"/>
            <w:kern w:val="0"/>
            <w:sz w:val="18"/>
            <w:szCs w:val="18"/>
          </w:rPr>
          <w:fldChar w:fldCharType="end"/>
        </w:r>
      </w:ins>
    </w:p>
    <w:p w14:paraId="4DF4E106" w14:textId="77777777" w:rsidR="009309CA" w:rsidRPr="009309CA" w:rsidRDefault="009309CA" w:rsidP="009309CA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 w:hint="eastAsia"/>
          <w:color w:val="7A8F9A"/>
          <w:kern w:val="0"/>
          <w:sz w:val="27"/>
          <w:szCs w:val="27"/>
        </w:rPr>
      </w:pPr>
      <w:r w:rsidRPr="009309CA">
        <w:rPr>
          <w:rFonts w:ascii="微软雅黑" w:eastAsia="微软雅黑" w:hAnsi="微软雅黑" w:cs="宋体" w:hint="eastAsia"/>
          <w:b/>
          <w:bCs/>
          <w:color w:val="7A8F9A"/>
          <w:kern w:val="0"/>
          <w:sz w:val="27"/>
          <w:szCs w:val="27"/>
          <w:shd w:val="clear" w:color="auto" w:fill="FFFFFF"/>
        </w:rPr>
        <w:t>5个回答</w:t>
      </w:r>
    </w:p>
    <w:p w14:paraId="46697EF7" w14:textId="77777777" w:rsidR="009309CA" w:rsidRPr="009309CA" w:rsidRDefault="009309CA" w:rsidP="009309CA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 w:hint="eastAsia"/>
          <w:color w:val="7A8F9A"/>
          <w:kern w:val="0"/>
          <w:sz w:val="18"/>
          <w:szCs w:val="18"/>
        </w:rPr>
      </w:pPr>
      <w:hyperlink r:id="rId5" w:tgtFrame="_blank" w:history="1">
        <w:r w:rsidRPr="009309CA">
          <w:rPr>
            <w:rFonts w:ascii="微软雅黑" w:eastAsia="微软雅黑" w:hAnsi="微软雅黑" w:cs="宋体" w:hint="eastAsia"/>
            <w:color w:val="000000"/>
            <w:kern w:val="0"/>
            <w:sz w:val="18"/>
            <w:szCs w:val="18"/>
          </w:rPr>
          <w:t>#</w:t>
        </w:r>
        <w:proofErr w:type="gramStart"/>
        <w:r w:rsidRPr="009309CA">
          <w:rPr>
            <w:rFonts w:ascii="微软雅黑" w:eastAsia="微软雅黑" w:hAnsi="微软雅黑" w:cs="宋体" w:hint="eastAsia"/>
            <w:color w:val="000000"/>
            <w:kern w:val="0"/>
            <w:sz w:val="18"/>
            <w:szCs w:val="18"/>
          </w:rPr>
          <w:t>热议#</w:t>
        </w:r>
        <w:proofErr w:type="gramEnd"/>
        <w:r w:rsidRPr="009309CA">
          <w:rPr>
            <w:rFonts w:ascii="微软雅黑" w:eastAsia="微软雅黑" w:hAnsi="微软雅黑" w:cs="宋体" w:hint="eastAsia"/>
            <w:color w:val="34B458"/>
            <w:kern w:val="0"/>
            <w:sz w:val="18"/>
            <w:szCs w:val="18"/>
            <w:u w:val="single"/>
          </w:rPr>
          <w:t> </w:t>
        </w:r>
        <w:r w:rsidRPr="009309CA">
          <w:rPr>
            <w:rFonts w:ascii="微软雅黑" w:eastAsia="微软雅黑" w:hAnsi="微软雅黑" w:cs="宋体" w:hint="eastAsia"/>
            <w:color w:val="34B458"/>
            <w:kern w:val="0"/>
            <w:sz w:val="18"/>
            <w:szCs w:val="18"/>
          </w:rPr>
          <w:t>韩庚卢靖</w:t>
        </w:r>
        <w:proofErr w:type="gramStart"/>
        <w:r w:rsidRPr="009309CA">
          <w:rPr>
            <w:rFonts w:ascii="微软雅黑" w:eastAsia="微软雅黑" w:hAnsi="微软雅黑" w:cs="宋体" w:hint="eastAsia"/>
            <w:color w:val="34B458"/>
            <w:kern w:val="0"/>
            <w:sz w:val="18"/>
            <w:szCs w:val="18"/>
          </w:rPr>
          <w:t>姗</w:t>
        </w:r>
        <w:proofErr w:type="gramEnd"/>
        <w:r w:rsidRPr="009309CA">
          <w:rPr>
            <w:rFonts w:ascii="微软雅黑" w:eastAsia="微软雅黑" w:hAnsi="微软雅黑" w:cs="宋体" w:hint="eastAsia"/>
            <w:color w:val="34B458"/>
            <w:kern w:val="0"/>
            <w:sz w:val="18"/>
            <w:szCs w:val="18"/>
          </w:rPr>
          <w:t>结婚，“男孩女孩”的爱情你羡慕吗？</w:t>
        </w:r>
      </w:hyperlink>
    </w:p>
    <w:p w14:paraId="5838B720" w14:textId="7E171010" w:rsidR="009309CA" w:rsidRPr="009309CA" w:rsidRDefault="009309CA" w:rsidP="009309C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9309CA">
        <w:rPr>
          <w:rFonts w:ascii="微软雅黑" w:eastAsia="微软雅黑" w:hAnsi="微软雅黑" w:cs="宋体"/>
          <w:noProof/>
          <w:color w:val="333333"/>
          <w:kern w:val="0"/>
          <w:szCs w:val="21"/>
        </w:rPr>
        <w:drawing>
          <wp:inline distT="0" distB="0" distL="0" distR="0" wp14:anchorId="6F2AA384" wp14:editId="75B6BA54">
            <wp:extent cx="952500" cy="9525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09CA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金华天</w:t>
      </w:r>
      <w:proofErr w:type="gramStart"/>
      <w:r w:rsidRPr="009309CA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一</w:t>
      </w:r>
      <w:proofErr w:type="gramEnd"/>
      <w:r w:rsidRPr="009309CA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李经理</w:t>
      </w:r>
      <w:r w:rsidRPr="009309CA">
        <w:rPr>
          <w:rFonts w:ascii="微软雅黑" w:eastAsia="微软雅黑" w:hAnsi="微软雅黑" w:cs="宋体" w:hint="eastAsia"/>
          <w:color w:val="333333"/>
          <w:kern w:val="0"/>
          <w:szCs w:val="21"/>
        </w:rPr>
        <w:t> </w:t>
      </w:r>
      <w:r w:rsidRPr="009309CA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9309CA">
        <w:rPr>
          <w:rFonts w:ascii="微软雅黑" w:eastAsia="微软雅黑" w:hAnsi="微软雅黑" w:cs="宋体" w:hint="eastAsia"/>
          <w:color w:val="9EACB6"/>
          <w:kern w:val="0"/>
          <w:sz w:val="18"/>
          <w:szCs w:val="18"/>
        </w:rPr>
        <w:t>推荐于2019-10-12</w:t>
      </w:r>
    </w:p>
    <w:p w14:paraId="12D627F6" w14:textId="77777777" w:rsidR="009309CA" w:rsidRPr="009309CA" w:rsidRDefault="009309CA" w:rsidP="009309CA">
      <w:pPr>
        <w:widowControl/>
        <w:shd w:val="clear" w:color="auto" w:fill="FFFFFF"/>
        <w:wordWrap w:val="0"/>
        <w:spacing w:after="255" w:line="42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309C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步骤如下</w:t>
      </w:r>
    </w:p>
    <w:p w14:paraId="3CC7B9F8" w14:textId="77777777" w:rsidR="009309CA" w:rsidRPr="009309CA" w:rsidRDefault="009309CA" w:rsidP="009309CA">
      <w:pPr>
        <w:widowControl/>
        <w:shd w:val="clear" w:color="auto" w:fill="FFFFFF"/>
        <w:wordWrap w:val="0"/>
        <w:spacing w:before="255" w:after="255" w:line="42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309C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1、打开SQL Server2008，在对象资源管理器下  安全性-&gt;登录名-&gt;找到自己的登陆账号，我的是</w:t>
      </w:r>
      <w:proofErr w:type="spellStart"/>
      <w:r w:rsidRPr="009309C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sa</w:t>
      </w:r>
      <w:proofErr w:type="spellEnd"/>
      <w:r w:rsidRPr="009309C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，右键-&gt;属性-&gt;状态，把“设置”下选“授予”和“登陆”下选“启用”，确定退出。</w:t>
      </w:r>
    </w:p>
    <w:p w14:paraId="5536425F" w14:textId="5A93CC49" w:rsidR="009309CA" w:rsidRPr="009309CA" w:rsidRDefault="009309CA" w:rsidP="009309CA">
      <w:pPr>
        <w:widowControl/>
        <w:shd w:val="clear" w:color="auto" w:fill="FFFFFF"/>
        <w:wordWrap w:val="0"/>
        <w:spacing w:before="255" w:after="255" w:line="42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309CA">
        <w:rPr>
          <w:rFonts w:ascii="微软雅黑" w:eastAsia="微软雅黑" w:hAnsi="微软雅黑" w:cs="宋体"/>
          <w:noProof/>
          <w:color w:val="3F88BF"/>
          <w:kern w:val="0"/>
          <w:sz w:val="24"/>
          <w:szCs w:val="24"/>
        </w:rPr>
        <w:lastRenderedPageBreak/>
        <w:drawing>
          <wp:inline distT="0" distB="0" distL="0" distR="0" wp14:anchorId="51CFF2B7" wp14:editId="6549C83E">
            <wp:extent cx="5029200" cy="3314700"/>
            <wp:effectExtent l="0" t="0" r="0" b="0"/>
            <wp:docPr id="12" name="图片 12">
              <a:hlinkClick xmlns:a="http://schemas.openxmlformats.org/drawingml/2006/main" r:id="rId7" tgtFrame="&quot;_blank&quot;" tooltip="&quot;点击查看大图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7" tgtFrame="&quot;_blank&quot;" tooltip="&quot;点击查看大图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9D2A34" w14:textId="77777777" w:rsidR="009309CA" w:rsidRPr="009309CA" w:rsidRDefault="009309CA" w:rsidP="009309CA">
      <w:pPr>
        <w:widowControl/>
        <w:shd w:val="clear" w:color="auto" w:fill="FFFFFF"/>
        <w:wordWrap w:val="0"/>
        <w:spacing w:before="255" w:after="255" w:line="42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309C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2、在开始菜单下找到并打开“SQL Server 配置管理器”，按如图的设置</w:t>
      </w:r>
    </w:p>
    <w:p w14:paraId="3168D1C0" w14:textId="526F6FC8" w:rsidR="009309CA" w:rsidRPr="009309CA" w:rsidRDefault="009309CA" w:rsidP="009309CA">
      <w:pPr>
        <w:widowControl/>
        <w:shd w:val="clear" w:color="auto" w:fill="FFFFFF"/>
        <w:wordWrap w:val="0"/>
        <w:spacing w:before="255" w:after="255" w:line="42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309CA">
        <w:rPr>
          <w:rFonts w:ascii="微软雅黑" w:eastAsia="微软雅黑" w:hAnsi="微软雅黑" w:cs="宋体"/>
          <w:noProof/>
          <w:color w:val="3F88BF"/>
          <w:kern w:val="0"/>
          <w:sz w:val="24"/>
          <w:szCs w:val="24"/>
        </w:rPr>
        <w:drawing>
          <wp:inline distT="0" distB="0" distL="0" distR="0" wp14:anchorId="319F48BF" wp14:editId="63B92FE6">
            <wp:extent cx="2133600" cy="4743450"/>
            <wp:effectExtent l="0" t="0" r="0" b="0"/>
            <wp:docPr id="11" name="图片 11">
              <a:hlinkClick xmlns:a="http://schemas.openxmlformats.org/drawingml/2006/main" r:id="rId9" tgtFrame="&quot;_blank&quot;" tooltip="&quot;点击查看大图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>
                      <a:hlinkClick r:id="rId9" tgtFrame="&quot;_blank&quot;" tooltip="&quot;点击查看大图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474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4389D2" w14:textId="64F05F3D" w:rsidR="009309CA" w:rsidRPr="009309CA" w:rsidRDefault="009309CA" w:rsidP="009309CA">
      <w:pPr>
        <w:widowControl/>
        <w:shd w:val="clear" w:color="auto" w:fill="FFFFFF"/>
        <w:wordWrap w:val="0"/>
        <w:spacing w:before="255" w:after="255" w:line="42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309CA">
        <w:rPr>
          <w:rFonts w:ascii="微软雅黑" w:eastAsia="微软雅黑" w:hAnsi="微软雅黑" w:cs="宋体"/>
          <w:noProof/>
          <w:color w:val="3F88BF"/>
          <w:kern w:val="0"/>
          <w:sz w:val="24"/>
          <w:szCs w:val="24"/>
        </w:rPr>
        <w:lastRenderedPageBreak/>
        <w:drawing>
          <wp:inline distT="0" distB="0" distL="0" distR="0" wp14:anchorId="46B6A14D" wp14:editId="34CE2F11">
            <wp:extent cx="5274310" cy="3103245"/>
            <wp:effectExtent l="0" t="0" r="2540" b="1905"/>
            <wp:docPr id="10" name="图片 10">
              <a:hlinkClick xmlns:a="http://schemas.openxmlformats.org/drawingml/2006/main" r:id="rId11" tgtFrame="&quot;_blank&quot;" tooltip="&quot;点击查看大图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>
                      <a:hlinkClick r:id="rId11" tgtFrame="&quot;_blank&quot;" tooltip="&quot;点击查看大图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0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0AF350" w14:textId="169B2848" w:rsidR="009309CA" w:rsidRPr="009309CA" w:rsidRDefault="009309CA" w:rsidP="009309CA">
      <w:pPr>
        <w:widowControl/>
        <w:shd w:val="clear" w:color="auto" w:fill="FFFFFF"/>
        <w:wordWrap w:val="0"/>
        <w:spacing w:before="255" w:after="255" w:line="42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309CA">
        <w:rPr>
          <w:rFonts w:ascii="微软雅黑" w:eastAsia="微软雅黑" w:hAnsi="微软雅黑" w:cs="宋体"/>
          <w:noProof/>
          <w:color w:val="3F88BF"/>
          <w:kern w:val="0"/>
          <w:sz w:val="24"/>
          <w:szCs w:val="24"/>
        </w:rPr>
        <w:drawing>
          <wp:inline distT="0" distB="0" distL="0" distR="0" wp14:anchorId="6756DF9C" wp14:editId="4419388C">
            <wp:extent cx="5274310" cy="3094355"/>
            <wp:effectExtent l="0" t="0" r="2540" b="0"/>
            <wp:docPr id="9" name="图片 9">
              <a:hlinkClick xmlns:a="http://schemas.openxmlformats.org/drawingml/2006/main" r:id="rId13" tgtFrame="&quot;_blank&quot;" tooltip="&quot;点击查看大图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>
                      <a:hlinkClick r:id="rId13" tgtFrame="&quot;_blank&quot;" tooltip="&quot;点击查看大图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9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51C7B" w14:textId="77777777" w:rsidR="009309CA" w:rsidRPr="009309CA" w:rsidRDefault="009309CA" w:rsidP="009309CA">
      <w:pPr>
        <w:widowControl/>
        <w:shd w:val="clear" w:color="auto" w:fill="FFFFFF"/>
        <w:wordWrap w:val="0"/>
        <w:spacing w:before="255" w:after="255" w:line="42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309C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3、打开SQL Server2008选择数据库，右键-&gt;方面。下拉框选择“服务器配置”和“外围应用配置器”。按图设置</w:t>
      </w:r>
    </w:p>
    <w:p w14:paraId="28C25B0C" w14:textId="24793C84" w:rsidR="009309CA" w:rsidRPr="009309CA" w:rsidRDefault="009309CA" w:rsidP="009309CA">
      <w:pPr>
        <w:widowControl/>
        <w:shd w:val="clear" w:color="auto" w:fill="FFFFFF"/>
        <w:wordWrap w:val="0"/>
        <w:spacing w:before="255" w:after="255" w:line="42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309CA">
        <w:rPr>
          <w:rFonts w:ascii="微软雅黑" w:eastAsia="微软雅黑" w:hAnsi="微软雅黑" w:cs="宋体"/>
          <w:noProof/>
          <w:color w:val="3F88BF"/>
          <w:kern w:val="0"/>
          <w:sz w:val="24"/>
          <w:szCs w:val="24"/>
        </w:rPr>
        <w:lastRenderedPageBreak/>
        <w:drawing>
          <wp:inline distT="0" distB="0" distL="0" distR="0" wp14:anchorId="0ACD5F4F" wp14:editId="05E10493">
            <wp:extent cx="2657475" cy="4486275"/>
            <wp:effectExtent l="0" t="0" r="9525" b="9525"/>
            <wp:docPr id="8" name="图片 8">
              <a:hlinkClick xmlns:a="http://schemas.openxmlformats.org/drawingml/2006/main" r:id="rId15" tgtFrame="&quot;_blank&quot;" tooltip="&quot;点击查看大图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>
                      <a:hlinkClick r:id="rId15" tgtFrame="&quot;_blank&quot;" tooltip="&quot;点击查看大图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448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BB653" w14:textId="72A6CCC9" w:rsidR="009309CA" w:rsidRPr="009309CA" w:rsidRDefault="009309CA" w:rsidP="009309CA">
      <w:pPr>
        <w:widowControl/>
        <w:shd w:val="clear" w:color="auto" w:fill="FFFFFF"/>
        <w:wordWrap w:val="0"/>
        <w:spacing w:before="255" w:after="255" w:line="42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309CA">
        <w:rPr>
          <w:rFonts w:ascii="微软雅黑" w:eastAsia="微软雅黑" w:hAnsi="微软雅黑" w:cs="宋体"/>
          <w:noProof/>
          <w:color w:val="3F88BF"/>
          <w:kern w:val="0"/>
          <w:sz w:val="24"/>
          <w:szCs w:val="24"/>
        </w:rPr>
        <w:drawing>
          <wp:inline distT="0" distB="0" distL="0" distR="0" wp14:anchorId="03CE01F1" wp14:editId="7CBCD0E5">
            <wp:extent cx="5274310" cy="3823970"/>
            <wp:effectExtent l="0" t="0" r="2540" b="5080"/>
            <wp:docPr id="7" name="图片 7">
              <a:hlinkClick xmlns:a="http://schemas.openxmlformats.org/drawingml/2006/main" r:id="rId17" tgtFrame="&quot;_blank&quot;" tooltip="&quot;点击查看大图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>
                      <a:hlinkClick r:id="rId17" tgtFrame="&quot;_blank&quot;" tooltip="&quot;点击查看大图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2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FE5541" w14:textId="559E797D" w:rsidR="009309CA" w:rsidRPr="009309CA" w:rsidRDefault="009309CA" w:rsidP="009309CA">
      <w:pPr>
        <w:widowControl/>
        <w:shd w:val="clear" w:color="auto" w:fill="FFFFFF"/>
        <w:wordWrap w:val="0"/>
        <w:spacing w:before="255" w:after="255" w:line="42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309CA">
        <w:rPr>
          <w:rFonts w:ascii="微软雅黑" w:eastAsia="微软雅黑" w:hAnsi="微软雅黑" w:cs="宋体"/>
          <w:noProof/>
          <w:color w:val="3F88BF"/>
          <w:kern w:val="0"/>
          <w:sz w:val="24"/>
          <w:szCs w:val="24"/>
        </w:rPr>
        <w:lastRenderedPageBreak/>
        <w:drawing>
          <wp:inline distT="0" distB="0" distL="0" distR="0" wp14:anchorId="112D1C6C" wp14:editId="198670B4">
            <wp:extent cx="5274310" cy="2663825"/>
            <wp:effectExtent l="0" t="0" r="2540" b="3175"/>
            <wp:docPr id="6" name="图片 6">
              <a:hlinkClick xmlns:a="http://schemas.openxmlformats.org/drawingml/2006/main" r:id="rId19" tgtFrame="&quot;_blank&quot;" tooltip="&quot;点击查看大图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>
                      <a:hlinkClick r:id="rId19" tgtFrame="&quot;_blank&quot;" tooltip="&quot;点击查看大图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6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19AD46" w14:textId="77777777" w:rsidR="009309CA" w:rsidRPr="009309CA" w:rsidRDefault="009309CA" w:rsidP="009309CA">
      <w:pPr>
        <w:widowControl/>
        <w:shd w:val="clear" w:color="auto" w:fill="FFFFFF"/>
        <w:wordWrap w:val="0"/>
        <w:spacing w:before="255" w:after="255" w:line="42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309C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4、这个我是认为最重要的解决办法！在Windows 防火墙中为“SQL Server 2008”创建例外，在控制面板-&gt;系统和安全-&gt;Windows 防火墙-&gt;高级设置。</w:t>
      </w:r>
    </w:p>
    <w:p w14:paraId="3A1950A3" w14:textId="77777777" w:rsidR="009309CA" w:rsidRPr="009309CA" w:rsidRDefault="009309CA" w:rsidP="009309CA">
      <w:pPr>
        <w:widowControl/>
        <w:shd w:val="clear" w:color="auto" w:fill="FFFFFF"/>
        <w:wordWrap w:val="0"/>
        <w:spacing w:before="255" w:after="255" w:line="42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309C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规则类型选“端口”，协议和端口选“TCP”.“特定本地端口”那填写端口号为：1433，下一步。操作“允许连接”。下一步，继续下一步。</w:t>
      </w:r>
    </w:p>
    <w:p w14:paraId="783760F1" w14:textId="77777777" w:rsidR="009309CA" w:rsidRPr="009309CA" w:rsidRDefault="009309CA" w:rsidP="009309CA">
      <w:pPr>
        <w:widowControl/>
        <w:shd w:val="clear" w:color="auto" w:fill="FFFFFF"/>
        <w:wordWrap w:val="0"/>
        <w:spacing w:before="255" w:after="255" w:line="42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309C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名称可随意写，这里就写“</w:t>
      </w:r>
      <w:proofErr w:type="spellStart"/>
      <w:r w:rsidRPr="009309C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sql</w:t>
      </w:r>
      <w:proofErr w:type="spellEnd"/>
      <w:r w:rsidRPr="009309C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server2008”，完成！   </w:t>
      </w:r>
    </w:p>
    <w:p w14:paraId="7F8EF4AF" w14:textId="45F9AE6A" w:rsidR="009309CA" w:rsidRPr="009309CA" w:rsidRDefault="009309CA" w:rsidP="009309CA">
      <w:pPr>
        <w:widowControl/>
        <w:shd w:val="clear" w:color="auto" w:fill="FFFFFF"/>
        <w:wordWrap w:val="0"/>
        <w:spacing w:before="255" w:after="255" w:line="42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309CA">
        <w:rPr>
          <w:rFonts w:ascii="微软雅黑" w:eastAsia="微软雅黑" w:hAnsi="微软雅黑" w:cs="宋体"/>
          <w:noProof/>
          <w:color w:val="3F88BF"/>
          <w:kern w:val="0"/>
          <w:sz w:val="24"/>
          <w:szCs w:val="24"/>
        </w:rPr>
        <w:lastRenderedPageBreak/>
        <w:drawing>
          <wp:inline distT="0" distB="0" distL="0" distR="0" wp14:anchorId="0AA8129C" wp14:editId="678A76BA">
            <wp:extent cx="5274310" cy="3305175"/>
            <wp:effectExtent l="0" t="0" r="2540" b="9525"/>
            <wp:docPr id="5" name="图片 5">
              <a:hlinkClick xmlns:a="http://schemas.openxmlformats.org/drawingml/2006/main" r:id="rId21" tgtFrame="&quot;_blank&quot;" tooltip="&quot;点击查看大图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>
                      <a:hlinkClick r:id="rId21" tgtFrame="&quot;_blank&quot;" tooltip="&quot;点击查看大图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4DD696" w14:textId="4A16105C" w:rsidR="009309CA" w:rsidRPr="009309CA" w:rsidRDefault="009309CA" w:rsidP="009309CA">
      <w:pPr>
        <w:widowControl/>
        <w:shd w:val="clear" w:color="auto" w:fill="FFFFFF"/>
        <w:wordWrap w:val="0"/>
        <w:spacing w:before="255" w:after="255" w:line="42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309CA">
        <w:rPr>
          <w:rFonts w:ascii="微软雅黑" w:eastAsia="微软雅黑" w:hAnsi="微软雅黑" w:cs="宋体"/>
          <w:noProof/>
          <w:color w:val="3F88BF"/>
          <w:kern w:val="0"/>
          <w:sz w:val="24"/>
          <w:szCs w:val="24"/>
        </w:rPr>
        <w:drawing>
          <wp:inline distT="0" distB="0" distL="0" distR="0" wp14:anchorId="6CDEA710" wp14:editId="0CFC675D">
            <wp:extent cx="5274310" cy="3446145"/>
            <wp:effectExtent l="0" t="0" r="2540" b="1905"/>
            <wp:docPr id="4" name="图片 4">
              <a:hlinkClick xmlns:a="http://schemas.openxmlformats.org/drawingml/2006/main" r:id="rId23" tgtFrame="&quot;_blank&quot;" tooltip="&quot;点击查看大图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>
                      <a:hlinkClick r:id="rId23" tgtFrame="&quot;_blank&quot;" tooltip="&quot;点击查看大图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4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2DF975" w14:textId="1D7D852A" w:rsidR="009309CA" w:rsidRPr="009309CA" w:rsidRDefault="009309CA" w:rsidP="009309CA">
      <w:pPr>
        <w:widowControl/>
        <w:shd w:val="clear" w:color="auto" w:fill="FFFFFF"/>
        <w:wordWrap w:val="0"/>
        <w:spacing w:before="255" w:after="255" w:line="42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309CA">
        <w:rPr>
          <w:rFonts w:ascii="微软雅黑" w:eastAsia="微软雅黑" w:hAnsi="微软雅黑" w:cs="宋体"/>
          <w:noProof/>
          <w:color w:val="3F88BF"/>
          <w:kern w:val="0"/>
          <w:sz w:val="24"/>
          <w:szCs w:val="24"/>
        </w:rPr>
        <w:lastRenderedPageBreak/>
        <w:drawing>
          <wp:inline distT="0" distB="0" distL="0" distR="0" wp14:anchorId="34BBFA16" wp14:editId="5D303566">
            <wp:extent cx="2352675" cy="2371725"/>
            <wp:effectExtent l="0" t="0" r="9525" b="9525"/>
            <wp:docPr id="3" name="图片 3">
              <a:hlinkClick xmlns:a="http://schemas.openxmlformats.org/drawingml/2006/main" r:id="rId25" tgtFrame="&quot;_blank&quot;" tooltip="&quot;点击查看大图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>
                      <a:hlinkClick r:id="rId25" tgtFrame="&quot;_blank&quot;" tooltip="&quot;点击查看大图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7C37E" w14:textId="50909B14" w:rsidR="009309CA" w:rsidRPr="009309CA" w:rsidRDefault="009309CA" w:rsidP="009309CA">
      <w:pPr>
        <w:widowControl/>
        <w:shd w:val="clear" w:color="auto" w:fill="FFFFFF"/>
        <w:wordWrap w:val="0"/>
        <w:spacing w:before="255" w:after="255" w:line="42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309CA">
        <w:rPr>
          <w:rFonts w:ascii="微软雅黑" w:eastAsia="微软雅黑" w:hAnsi="微软雅黑" w:cs="宋体"/>
          <w:noProof/>
          <w:color w:val="3F88BF"/>
          <w:kern w:val="0"/>
          <w:sz w:val="24"/>
          <w:szCs w:val="24"/>
        </w:rPr>
        <w:drawing>
          <wp:inline distT="0" distB="0" distL="0" distR="0" wp14:anchorId="2A75FFC6" wp14:editId="39C18824">
            <wp:extent cx="4762500" cy="257175"/>
            <wp:effectExtent l="0" t="0" r="0" b="9525"/>
            <wp:docPr id="2" name="图片 2">
              <a:hlinkClick xmlns:a="http://schemas.openxmlformats.org/drawingml/2006/main" r:id="rId27" tgtFrame="&quot;_blank&quot;" tooltip="&quot;点击查看大图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>
                      <a:hlinkClick r:id="rId27" tgtFrame="&quot;_blank&quot;" tooltip="&quot;点击查看大图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A35EE9" w14:textId="77777777" w:rsidR="009309CA" w:rsidRPr="009309CA" w:rsidRDefault="009309CA" w:rsidP="009309CA">
      <w:pPr>
        <w:widowControl/>
        <w:shd w:val="clear" w:color="auto" w:fill="FFFFFF"/>
        <w:wordWrap w:val="0"/>
        <w:spacing w:before="255" w:after="255" w:line="42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309C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5、在Windows 防火墙中为“SQL Server 2008”创建例外找到“C:\ProgramFiles\Microsoft Files\Microsoft SQL Server\ MSSQL.1 \MSSQL\Binn\sqlservr.exe”， 注意 ： 路径可能会根据 SQL Server 2008 安装不同而不同在Windows 防火墙中为“</w:t>
      </w:r>
      <w:proofErr w:type="spellStart"/>
      <w:r w:rsidRPr="009309C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SQLBrowser</w:t>
      </w:r>
      <w:proofErr w:type="spellEnd"/>
      <w:r w:rsidRPr="009309C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”创建例外 1.在 Windows 防火墙设置界面中，选择“ 例外” 选项卡，然后单击“添加程序” 2.在“添加程序窗口”中单击“浏览” 3.然后找到“C:\ProgramFiles\Microsoft Files\Microsoft SQL Server\90\Shared\sqlbrowser.exe”， 单击“确定”返回 注意 ： 路径可能会根据 SQL Server 2008 安装不同而不同。 </w:t>
      </w:r>
    </w:p>
    <w:p w14:paraId="497CFBF1" w14:textId="6391DEF2" w:rsidR="009309CA" w:rsidRPr="009309CA" w:rsidRDefault="009309CA" w:rsidP="009309CA">
      <w:pPr>
        <w:widowControl/>
        <w:shd w:val="clear" w:color="auto" w:fill="FFFFFF"/>
        <w:wordWrap w:val="0"/>
        <w:spacing w:before="255" w:after="255" w:line="42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309CA">
        <w:rPr>
          <w:rFonts w:ascii="微软雅黑" w:eastAsia="微软雅黑" w:hAnsi="微软雅黑" w:cs="宋体"/>
          <w:noProof/>
          <w:color w:val="3F88BF"/>
          <w:kern w:val="0"/>
          <w:sz w:val="24"/>
          <w:szCs w:val="24"/>
        </w:rPr>
        <w:drawing>
          <wp:inline distT="0" distB="0" distL="0" distR="0" wp14:anchorId="0BE22A59" wp14:editId="178BA6FC">
            <wp:extent cx="4714875" cy="1600200"/>
            <wp:effectExtent l="0" t="0" r="9525" b="0"/>
            <wp:docPr id="1" name="图片 1">
              <a:hlinkClick xmlns:a="http://schemas.openxmlformats.org/drawingml/2006/main" r:id="rId29" tgtFrame="&quot;_blank&quot;" tooltip="&quot;点击查看大图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>
                      <a:hlinkClick r:id="rId29" tgtFrame="&quot;_blank&quot;" tooltip="&quot;点击查看大图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7AD21D" w14:textId="77777777" w:rsidR="00834E1A" w:rsidRDefault="00834E1A"/>
    <w:sectPr w:rsidR="00834E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PingFangSC-Regular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C53"/>
    <w:rsid w:val="00834E1A"/>
    <w:rsid w:val="009309CA"/>
    <w:rsid w:val="00DA2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A1B90F-8C27-449E-BEA3-0B83633BE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9309C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309CA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sk-title">
    <w:name w:val="ask-title"/>
    <w:basedOn w:val="a0"/>
    <w:rsid w:val="009309CA"/>
  </w:style>
  <w:style w:type="character" w:customStyle="1" w:styleId="con">
    <w:name w:val="con"/>
    <w:basedOn w:val="a0"/>
    <w:rsid w:val="009309CA"/>
  </w:style>
  <w:style w:type="character" w:styleId="a3">
    <w:name w:val="Hyperlink"/>
    <w:basedOn w:val="a0"/>
    <w:uiPriority w:val="99"/>
    <w:semiHidden/>
    <w:unhideWhenUsed/>
    <w:rsid w:val="009309CA"/>
    <w:rPr>
      <w:color w:val="0000FF"/>
      <w:u w:val="single"/>
    </w:rPr>
  </w:style>
  <w:style w:type="character" w:customStyle="1" w:styleId="iknow-icons">
    <w:name w:val="iknow-icons"/>
    <w:basedOn w:val="a0"/>
    <w:rsid w:val="009309CA"/>
  </w:style>
  <w:style w:type="character" w:styleId="a4">
    <w:name w:val="Emphasis"/>
    <w:basedOn w:val="a0"/>
    <w:uiPriority w:val="20"/>
    <w:qFormat/>
    <w:rsid w:val="009309CA"/>
    <w:rPr>
      <w:i/>
      <w:iCs/>
    </w:rPr>
  </w:style>
  <w:style w:type="character" w:customStyle="1" w:styleId="question-all-answers-title">
    <w:name w:val="question-all-answers-title"/>
    <w:basedOn w:val="a0"/>
    <w:rsid w:val="009309CA"/>
  </w:style>
  <w:style w:type="character" w:customStyle="1" w:styleId="text-chain-title">
    <w:name w:val="text-chain-title"/>
    <w:basedOn w:val="a0"/>
    <w:rsid w:val="009309CA"/>
  </w:style>
  <w:style w:type="character" w:customStyle="1" w:styleId="text-chain-content">
    <w:name w:val="text-chain-content"/>
    <w:basedOn w:val="a0"/>
    <w:rsid w:val="009309CA"/>
  </w:style>
  <w:style w:type="character" w:customStyle="1" w:styleId="wgt-replyer-all-uname">
    <w:name w:val="wgt-replyer-all-uname"/>
    <w:basedOn w:val="a0"/>
    <w:rsid w:val="009309CA"/>
  </w:style>
  <w:style w:type="character" w:customStyle="1" w:styleId="wgt-replyer-all-time">
    <w:name w:val="wgt-replyer-all-time"/>
    <w:basedOn w:val="a0"/>
    <w:rsid w:val="009309CA"/>
  </w:style>
  <w:style w:type="paragraph" w:styleId="a5">
    <w:name w:val="Normal (Web)"/>
    <w:basedOn w:val="a"/>
    <w:uiPriority w:val="99"/>
    <w:semiHidden/>
    <w:unhideWhenUsed/>
    <w:rsid w:val="009309C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623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5927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42119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8436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940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913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2524459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73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77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6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427400">
                  <w:marLeft w:val="0"/>
                  <w:marRight w:val="0"/>
                  <w:marTop w:val="21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89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447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197000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ss0.baidu.com/94o3dSag_xI4khGko9WTAnF6hhy/zhidao/pic/item/b7fd5266d016092413fb8e35d90735fae7cd34c5.jpg" TargetMode="Externa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" Type="http://schemas.openxmlformats.org/officeDocument/2006/relationships/webSettings" Target="webSettings.xml"/><Relationship Id="rId21" Type="http://schemas.openxmlformats.org/officeDocument/2006/relationships/hyperlink" Target="https://gss0.baidu.com/-4o3dSag_xI4khGko9WTAnF6hhy/zhidao/pic/item/42166d224f4a20a452f410e99d529822720ed031.jpg" TargetMode="External"/><Relationship Id="rId7" Type="http://schemas.openxmlformats.org/officeDocument/2006/relationships/hyperlink" Target="https://gss0.baidu.com/9fo3dSag_xI4khGko9WTAnF6hhy/zhidao/pic/item/5ab5c9ea15ce36d38f79441e37f33a87e950b19b.jpg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gss0.baidu.com/-4o3dSag_xI4khGko9WTAnF6hhy/zhidao/pic/item/9f2f070828381f301dcca187a4014c086f06f0c3.jpg" TargetMode="External"/><Relationship Id="rId25" Type="http://schemas.openxmlformats.org/officeDocument/2006/relationships/hyperlink" Target="https://gss0.baidu.com/-Po3dSag_xI4khGko9WTAnF6hhy/zhidao/pic/item/e850352ac65c10386815e2ecbf119313b07e89b0.jpg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hyperlink" Target="https://gss0.baidu.com/9fo3dSag_xI4khGko9WTAnF6hhy/zhidao/pic/item/c83d70cf3bc79f3d629ecb1eb7a1cd11728b29a4.jpg" TargetMode="Externa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https://gss0.baidu.com/7Po3dSag_xI4khGko9WTAnF6hhy/zhidao/pic/item/8c1001e93901213fefb862f259e736d12f2e9510.jpg" TargetMode="External"/><Relationship Id="rId24" Type="http://schemas.openxmlformats.org/officeDocument/2006/relationships/image" Target="media/image10.png"/><Relationship Id="rId32" Type="http://schemas.openxmlformats.org/officeDocument/2006/relationships/theme" Target="theme/theme1.xml"/><Relationship Id="rId5" Type="http://schemas.openxmlformats.org/officeDocument/2006/relationships/hyperlink" Target="https://zhidao.baidu.com/question/1888941864561573628.html" TargetMode="External"/><Relationship Id="rId15" Type="http://schemas.openxmlformats.org/officeDocument/2006/relationships/hyperlink" Target="https://gss0.baidu.com/-Po3dSag_xI4khGko9WTAnF6hhy/zhidao/pic/item/5882b2b7d0a20cf47a5ed2f17b094b36adaf99d5.jpg" TargetMode="External"/><Relationship Id="rId23" Type="http://schemas.openxmlformats.org/officeDocument/2006/relationships/hyperlink" Target="https://gss0.baidu.com/-fo3dSag_xI4khGko9WTAnF6hhy/zhidao/pic/item/9e3df8dcd100baa153d26b954a10b912c8fc2e25.jpg" TargetMode="External"/><Relationship Id="rId28" Type="http://schemas.openxmlformats.org/officeDocument/2006/relationships/image" Target="media/image12.png"/><Relationship Id="rId10" Type="http://schemas.openxmlformats.org/officeDocument/2006/relationships/image" Target="media/image3.png"/><Relationship Id="rId19" Type="http://schemas.openxmlformats.org/officeDocument/2006/relationships/hyperlink" Target="https://gss0.baidu.com/-fo3dSag_xI4khGko9WTAnF6hhy/zhidao/pic/item/b21bb051f8198618d0c4c3aa47ed2e738bd4e619.jpg" TargetMode="External"/><Relationship Id="rId31" Type="http://schemas.openxmlformats.org/officeDocument/2006/relationships/fontTable" Target="fontTable.xml"/><Relationship Id="rId4" Type="http://schemas.openxmlformats.org/officeDocument/2006/relationships/hyperlink" Target="javascript:void(0)" TargetMode="External"/><Relationship Id="rId9" Type="http://schemas.openxmlformats.org/officeDocument/2006/relationships/hyperlink" Target="https://gss0.baidu.com/-fo3dSag_xI4khGko9WTAnF6hhy/zhidao/pic/item/a8ec8a13632762d0f1308891adec08fa513dc695.jpg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hyperlink" Target="https://gss0.baidu.com/7Po3dSag_xI4khGko9WTAnF6hhy/zhidao/pic/item/21a4462309f790528f096b1001f3d7ca7bcbd58d.jpg" TargetMode="External"/><Relationship Id="rId30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179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Weida</dc:creator>
  <cp:keywords/>
  <dc:description/>
  <cp:lastModifiedBy>Yang Weida</cp:lastModifiedBy>
  <cp:revision>2</cp:revision>
  <dcterms:created xsi:type="dcterms:W3CDTF">2019-12-30T02:27:00Z</dcterms:created>
  <dcterms:modified xsi:type="dcterms:W3CDTF">2019-12-30T02:28:00Z</dcterms:modified>
</cp:coreProperties>
</file>